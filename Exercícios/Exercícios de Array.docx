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366B" w14:textId="77777777" w:rsidR="005F7E68" w:rsidRPr="005F7E68" w:rsidRDefault="005F7E68" w:rsidP="005F7E68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eastAsia="pt-BR"/>
        </w:rPr>
      </w:pPr>
      <w:r w:rsidRPr="005F7E68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eastAsia="pt-BR"/>
        </w:rPr>
        <w:t>Exercícios de Array</w:t>
      </w:r>
    </w:p>
    <w:p w14:paraId="1224B491" w14:textId="77777777" w:rsidR="00887A37" w:rsidRDefault="005F7E68" w:rsidP="005F7E6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01. Crie uma função que recebe um array de 2 números e coloque eles em ordem crescente. Não use o método sort.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02. Crie uma função que recebe um array de 3 números e coloque eles em ordem crescente. Crie sua própria função para isso.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03. Crie um script que pergunte 3 números ao usuário, coloque em um array, depois exiba tal array.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Modifique os elementos do array de modo a a sequência de números ficar do contrário.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Ou seja, se digitou: 1,2,3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Vai aparecer: 3,2,1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04. Refaça o script anterior, mas agora pergunte ao usuário quantos números ele deseja inserir no array.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Depois, o usuário vai preenchendo elemento por elemento do vetor.</w:t>
      </w:r>
    </w:p>
    <w:p w14:paraId="4D3B3335" w14:textId="4231F8DB" w:rsidR="005F7E68" w:rsidRPr="005F7E68" w:rsidRDefault="005F7E68" w:rsidP="005F7E68">
      <w:pPr>
        <w:shd w:val="clear" w:color="auto" w:fill="FFFFFF"/>
        <w:spacing w:after="0" w:line="240" w:lineRule="auto"/>
        <w:rPr>
          <w:ins w:id="0" w:author="Unknown"/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Ao final, exiba o array e o array ao contrário (generalização do script anterior)</w:t>
      </w:r>
    </w:p>
    <w:p w14:paraId="732848F3" w14:textId="77777777" w:rsidR="005F7E68" w:rsidRPr="005F7E68" w:rsidRDefault="005F7E68" w:rsidP="005F7E6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05. Faça uma função que recebe um array de qualquer tamanho e ordene seus elementos na ordem crescente. Faça sua função na mão, não invoque nenhum método de </w:t>
      </w:r>
      <w:r w:rsidRPr="005F7E68">
        <w:rPr>
          <w:rFonts w:ascii="Trebuchet MS" w:eastAsia="Times New Roman" w:hAnsi="Trebuchet MS" w:cs="Times New Roman"/>
          <w:i/>
          <w:iCs/>
          <w:color w:val="000000"/>
          <w:sz w:val="23"/>
          <w:szCs w:val="23"/>
          <w:lang w:eastAsia="pt-BR"/>
        </w:rPr>
        <w:t>sorting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. Dica: pesquise sobre </w:t>
      </w:r>
      <w:r w:rsidRPr="005F7E68">
        <w:rPr>
          <w:rFonts w:ascii="Trebuchet MS" w:eastAsia="Times New Roman" w:hAnsi="Trebuchet MS" w:cs="Times New Roman"/>
          <w:i/>
          <w:iCs/>
          <w:color w:val="000000"/>
          <w:sz w:val="23"/>
          <w:szCs w:val="23"/>
          <w:lang w:eastAsia="pt-BR"/>
        </w:rPr>
        <w:t>bubble sort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.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06. Crie uma função que recebe um vetor e um número.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Ela deve mostrar todos os índices onde esse número aparece no vetor, e não só apenas o primeiro e/ou  último índice em que o número aparece (como nos métodos indexOf e lastIndexOf).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07. Crie um script que pede um inteiro positivo para o usuário. Em seguida, popule uma array com os números de Fibonacci, na hora de somar com os termos anteriores, some com elementos anteriores do array.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08. Faça o mesmo do exercício anterior, mas com fatorial.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Fatorial de 0: 0! = '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Fatorial de 1: 1 x elemento0 = 1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Fatorial de 2: 2 x elemento1 = 2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Fatorial de 3: 3 x elemento2 = 3 x 2 = 6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...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Fatorial de n: n x elemento(n-1) = n x (n-1)! = n!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08. Usando matriz (array de array), crie o jogo da velha. Inicialmente, as posições são variáveis vazias.</w:t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O usuário fornece a linha e a coluna e clica num botão, então é marcado no tabuleiro X ou O (se for o jogador 1 ou jogador 2) que</w:t>
      </w:r>
    </w:p>
    <w:p w14:paraId="6B83842A" w14:textId="77777777" w:rsidR="005F7E68" w:rsidRPr="005F7E68" w:rsidRDefault="005F7E68" w:rsidP="005F7E6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5F7E68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  <w:t>09. Peça ao usuário uma quantidade de linhas e e outra de colunas, depois declare tal matriz, inicialize todos os elementos de 1 até 'linha x coluna'.</w:t>
      </w:r>
    </w:p>
    <w:p w14:paraId="2F72430F" w14:textId="69D349D7" w:rsidR="005F7E68" w:rsidRPr="005F7E68" w:rsidRDefault="005F7E68" w:rsidP="005F7E68">
      <w:pPr>
        <w:shd w:val="clear" w:color="auto" w:fill="EEEEEE"/>
        <w:spacing w:after="0" w:line="240" w:lineRule="auto"/>
        <w:textAlignment w:val="center"/>
        <w:rPr>
          <w:rFonts w:ascii="Trebuchet MS" w:eastAsia="Times New Roman" w:hAnsi="Trebuchet MS" w:cs="Times New Roman"/>
          <w:color w:val="666666"/>
          <w:sz w:val="19"/>
          <w:szCs w:val="19"/>
          <w:lang w:eastAsia="pt-BR"/>
        </w:rPr>
      </w:pPr>
    </w:p>
    <w:p w14:paraId="02EC7F14" w14:textId="77777777" w:rsidR="00847CF9" w:rsidRDefault="00847CF9"/>
    <w:sectPr w:rsidR="00847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68"/>
    <w:rsid w:val="005F7E68"/>
    <w:rsid w:val="00847CF9"/>
    <w:rsid w:val="0088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C9B3"/>
  <w15:chartTrackingRefBased/>
  <w15:docId w15:val="{833332E9-FFA2-4B81-A7A8-0C77CAD7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F7E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E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hare-button-link-text">
    <w:name w:val="share-button-link-text"/>
    <w:basedOn w:val="Fontepargpadro"/>
    <w:rsid w:val="005F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5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8647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996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879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47E89F478DA2418A2937AB3375358A" ma:contentTypeVersion="12" ma:contentTypeDescription="Crie um novo documento." ma:contentTypeScope="" ma:versionID="b12623d626e0df5703ccd5f9ad46e67f">
  <xsd:schema xmlns:xsd="http://www.w3.org/2001/XMLSchema" xmlns:xs="http://www.w3.org/2001/XMLSchema" xmlns:p="http://schemas.microsoft.com/office/2006/metadata/properties" xmlns:ns2="ea3d263d-1e3d-4155-b93f-15f4f52b6702" xmlns:ns3="a7a8bc8b-82c9-4f0f-b548-db7ec82544fe" targetNamespace="http://schemas.microsoft.com/office/2006/metadata/properties" ma:root="true" ma:fieldsID="ff2fbb4088fae444d34ba72460f6e7e1" ns2:_="" ns3:_="">
    <xsd:import namespace="ea3d263d-1e3d-4155-b93f-15f4f52b6702"/>
    <xsd:import namespace="a7a8bc8b-82c9-4f0f-b548-db7ec8254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d263d-1e3d-4155-b93f-15f4f52b6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8bc8b-82c9-4f0f-b548-db7ec8254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6d18c9c-8ad8-4ebc-8dcf-00af4fd0663f}" ma:internalName="TaxCatchAll" ma:showField="CatchAllData" ma:web="a7a8bc8b-82c9-4f0f-b548-db7ec8254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F4D531-45F6-4790-8940-2C98BD008BA2}"/>
</file>

<file path=customXml/itemProps2.xml><?xml version="1.0" encoding="utf-8"?>
<ds:datastoreItem xmlns:ds="http://schemas.openxmlformats.org/officeDocument/2006/customXml" ds:itemID="{29495F76-F771-4514-86E0-0AF068A80A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Paixao</dc:creator>
  <cp:keywords/>
  <dc:description/>
  <cp:lastModifiedBy>Debora Paixao</cp:lastModifiedBy>
  <cp:revision>2</cp:revision>
  <dcterms:created xsi:type="dcterms:W3CDTF">2022-09-16T01:06:00Z</dcterms:created>
  <dcterms:modified xsi:type="dcterms:W3CDTF">2022-09-16T11:06:00Z</dcterms:modified>
</cp:coreProperties>
</file>